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FD3" w:rsidRPr="000742BE" w:rsidRDefault="009C6FD3" w:rsidP="009C6FD3">
      <w:pPr>
        <w:spacing w:after="60"/>
        <w:contextualSpacing/>
        <w:jc w:val="center"/>
        <w:outlineLvl w:val="0"/>
        <w:rPr>
          <w:rFonts w:ascii="Cambria" w:hAnsi="Cambria"/>
          <w:smallCaps/>
          <w:color w:val="000000"/>
          <w:spacing w:val="20"/>
          <w:sz w:val="32"/>
          <w:szCs w:val="32"/>
          <w:lang w:bidi="en-US"/>
        </w:rPr>
      </w:pPr>
      <w:r>
        <w:rPr>
          <w:rFonts w:ascii="Calibri" w:hAnsi="Calibri"/>
          <w:b/>
          <w:noProof/>
          <w:color w:val="C00000"/>
          <w:szCs w:val="20"/>
        </w:rPr>
        <mc:AlternateContent>
          <mc:Choice Requires="wpg">
            <w:drawing>
              <wp:anchor distT="0" distB="0" distL="114300" distR="114300" simplePos="0" relativeHeight="251659264" behindDoc="0" locked="0" layoutInCell="1" allowOverlap="1" wp14:anchorId="5744D542" wp14:editId="06B62D0E">
                <wp:simplePos x="0" y="0"/>
                <wp:positionH relativeFrom="column">
                  <wp:posOffset>-438150</wp:posOffset>
                </wp:positionH>
                <wp:positionV relativeFrom="paragraph">
                  <wp:posOffset>-428626</wp:posOffset>
                </wp:positionV>
                <wp:extent cx="6672580" cy="8429625"/>
                <wp:effectExtent l="133350" t="114300" r="0" b="4762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429625"/>
                          <a:chOff x="826" y="1305"/>
                          <a:chExt cx="10454" cy="13680"/>
                        </a:xfrm>
                      </wpg:grpSpPr>
                      <wps:wsp>
                        <wps:cNvPr id="30" name="AutoShape 6"/>
                        <wps:cNvCnPr>
                          <a:cxnSpLocks noChangeShapeType="1"/>
                        </wps:cNvCnPr>
                        <wps:spPr bwMode="auto">
                          <a:xfrm flipH="1">
                            <a:off x="826" y="1305"/>
                            <a:ext cx="89" cy="13680"/>
                          </a:xfrm>
                          <a:prstGeom prst="straightConnector1">
                            <a:avLst/>
                          </a:prstGeom>
                          <a:noFill/>
                          <a:ln w="28575">
                            <a:solidFill>
                              <a:srgbClr val="C00000"/>
                            </a:solidFill>
                            <a:round/>
                            <a:headEnd/>
                            <a:tailEnd type="arrow" w="med" len="med"/>
                          </a:ln>
                          <a:extLst>
                            <a:ext uri="{909E8E84-426E-40dd-AFC4-6F175D3DCCD1}">
                              <a14:hiddenFill xmlns:a14="http://schemas.microsoft.com/office/drawing/2010/main">
                                <a:noFill/>
                              </a14:hiddenFill>
                            </a:ext>
                          </a:extLst>
                        </wps:spPr>
                        <wps:bodyPr/>
                      </wps:wsp>
                      <wps:wsp>
                        <wps:cNvPr id="31" name="AutoShape 7"/>
                        <wps:cNvCnPr>
                          <a:cxnSpLocks noChangeShapeType="1"/>
                        </wps:cNvCnPr>
                        <wps:spPr bwMode="auto">
                          <a:xfrm>
                            <a:off x="915" y="1335"/>
                            <a:ext cx="10365" cy="0"/>
                          </a:xfrm>
                          <a:prstGeom prst="straightConnector1">
                            <a:avLst/>
                          </a:prstGeom>
                          <a:noFill/>
                          <a:ln w="28575">
                            <a:solidFill>
                              <a:srgbClr val="C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AD0F5AD" id="Group 29" o:spid="_x0000_s1026" style="position:absolute;margin-left:-34.5pt;margin-top:-33.75pt;width:525.4pt;height:663.75pt;z-index:251659264" coordorigin="826,1305" coordsize="10454,1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">
                <v:shapetype id="_x0000_t32" coordsize="21600,21600" o:spt="32" o:oned="t" path="m,l21600,21600e" filled="f">
                  <v:path arrowok="t" fillok="f" o:connecttype="none"/>
                  <o:lock v:ext="edit" shapetype="t"/>
                </v:shapetype>
                <v:shape id="AutoShape 6" o:spid="_x0000_s1027" type="#_x0000_t32" style="position:absolute;left:826;top:1305;width:89;height:13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j3kMEAAADbAAAADwAAAGRycy9kb3ducmV2LnhtbERPu2rDMBTdC/kHcQvZGrlNKcG1bEqa&#10;0NItTpZsF+v6ga0rIym28/fVUOh4OO+sWMwgJnK+s6zgeZOAIK6s7rhRcDkfn3YgfEDWOFgmBXfy&#10;UOSrhwxTbWc+0VSGRsQQ9ikqaEMYUyl91ZJBv7EjceRq6wyGCF0jtcM5hptBviTJmzTYcWxocaR9&#10;S1Vf3oyC19L+1P34OU/NtT+42/1UfV0XpdaPy8c7iEBL+Bf/ub+1gm1cH7/EHy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qPeQwQAAANsAAAAPAAAAAAAAAAAAAAAA&#10;AKECAABkcnMvZG93bnJldi54bWxQSwUGAAAAAAQABAD5AAAAjwMAAAAA&#10;" strokecolor="#c00000" strokeweight="2.25pt">
                  <v:stroke endarrow="open"/>
                </v:shape>
                <v:shape id="AutoShape 7" o:spid="_x0000_s1028" type="#_x0000_t32" style="position:absolute;left:915;top:1335;width:10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0QsAAAADbAAAADwAAAGRycy9kb3ducmV2LnhtbESPQYvCMBSE7wv+h/AEb2uqLkupRlFB&#10;8Ca6en80z6bYvMQm1vrvzcLCHoeZ+YZZrHrbiI7aUDtWMBlnIIhLp2uuFJx/dp85iBCRNTaOScGL&#10;AqyWg48FFto9+UjdKVYiQTgUqMDE6AspQ2nIYhg7T5y8q2stxiTbSuoWnwluGznNsm9psea0YNDT&#10;1lB5Oz2sgqzpcpf72/l+8MfL5nAxNX9tlBoN+/UcRKQ+/of/2nutYDaB3y/pB8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5NELAAAAA2wAAAA8AAAAAAAAAAAAAAAAA&#10;oQIAAGRycy9kb3ducmV2LnhtbFBLBQYAAAAABAAEAPkAAACOAwAAAAA=&#10;" strokecolor="#c00000" strokeweight="2.25pt">
                  <v:stroke endarrow="open"/>
                </v:shape>
              </v:group>
            </w:pict>
          </mc:Fallback>
        </mc:AlternateContent>
      </w:r>
      <w:r w:rsidRPr="000742BE">
        <w:rPr>
          <w:rFonts w:ascii="Cambria" w:hAnsi="Cambria"/>
          <w:smallCaps/>
          <w:color w:val="000000"/>
          <w:spacing w:val="20"/>
          <w:sz w:val="32"/>
          <w:szCs w:val="32"/>
          <w:lang w:bidi="en-US"/>
        </w:rPr>
        <w:t>WORK PLAN – SOARS</w:t>
      </w:r>
      <w:r w:rsidR="00664E57">
        <w:rPr>
          <w:rFonts w:ascii="Cambria" w:hAnsi="Cambria"/>
          <w:smallCaps/>
          <w:color w:val="000000"/>
          <w:spacing w:val="20"/>
          <w:sz w:val="32"/>
          <w:szCs w:val="32"/>
          <w:lang w:bidi="en-US"/>
        </w:rPr>
        <w:t>/NEON</w:t>
      </w:r>
      <w:r w:rsidRPr="000742BE">
        <w:rPr>
          <w:rFonts w:ascii="Cambria" w:hAnsi="Cambria"/>
          <w:smallCaps/>
          <w:color w:val="000000"/>
          <w:spacing w:val="20"/>
          <w:sz w:val="32"/>
          <w:szCs w:val="32"/>
          <w:lang w:bidi="en-US"/>
        </w:rPr>
        <w:t xml:space="preserve"> Summer 201</w:t>
      </w:r>
      <w:r w:rsidR="003C1F73">
        <w:rPr>
          <w:rFonts w:ascii="Cambria" w:hAnsi="Cambria"/>
          <w:smallCaps/>
          <w:color w:val="000000"/>
          <w:spacing w:val="20"/>
          <w:sz w:val="32"/>
          <w:szCs w:val="32"/>
          <w:lang w:bidi="en-US"/>
        </w:rPr>
        <w:t>6</w:t>
      </w:r>
    </w:p>
    <w:p w:rsidR="009C6FD3" w:rsidRPr="000742BE" w:rsidRDefault="009C6FD3" w:rsidP="009C6FD3">
      <w:pPr>
        <w:tabs>
          <w:tab w:val="right" w:leader="underscore" w:pos="10800"/>
        </w:tabs>
        <w:spacing w:after="160" w:line="288" w:lineRule="auto"/>
        <w:ind w:left="720"/>
        <w:rPr>
          <w:rFonts w:ascii="Calibri" w:hAnsi="Calibri"/>
          <w:color w:val="5A5A5A"/>
          <w:sz w:val="10"/>
          <w:szCs w:val="20"/>
          <w:lang w:bidi="en-US"/>
        </w:rPr>
      </w:pPr>
    </w:p>
    <w:p w:rsidR="009C6FD3" w:rsidRPr="000742BE" w:rsidRDefault="009C6FD3" w:rsidP="009C6FD3">
      <w:pPr>
        <w:tabs>
          <w:tab w:val="right" w:leader="underscore" w:pos="10800"/>
        </w:tabs>
        <w:spacing w:after="160" w:line="288" w:lineRule="auto"/>
        <w:ind w:left="720"/>
        <w:rPr>
          <w:rFonts w:ascii="Calibri" w:hAnsi="Calibri"/>
          <w:color w:val="5A5A5A"/>
          <w:sz w:val="2"/>
          <w:szCs w:val="20"/>
          <w:lang w:bidi="en-US"/>
        </w:rPr>
      </w:pPr>
    </w:p>
    <w:p w:rsidR="009C6FD3" w:rsidRPr="000742BE" w:rsidRDefault="009C6FD3" w:rsidP="009C6FD3">
      <w:pPr>
        <w:spacing w:after="160" w:line="288" w:lineRule="auto"/>
        <w:contextualSpacing/>
        <w:rPr>
          <w:rFonts w:ascii="Calibri" w:hAnsi="Calibri"/>
          <w:color w:val="5A5A5A"/>
          <w:lang w:bidi="en-US"/>
        </w:rPr>
      </w:pPr>
      <w:r w:rsidRPr="000742BE">
        <w:rPr>
          <w:rFonts w:ascii="Calibri" w:hAnsi="Calibri"/>
          <w:color w:val="5A5A5A"/>
          <w:lang w:bidi="en-US"/>
        </w:rPr>
        <w:t>Your summer research time is not long!  It is a good idea to sit down with your research mentor(s) at the beginning of the summer and make a work plan. This work plan should lay out a roadmap and time table for your summer activities, noting key benchmarks or intermediate deadlines when specific phases of your work should be completed.  By definition, you never quite know where research will take you, so meeting with your work plan again in the middle and near the end of the internship will let you judge how far you’ve got, and redefine priorities if things haven’t gone as expected or new dimensions have turned up.  You can create a work plan in any format you like. Key things to address include:</w:t>
      </w:r>
    </w:p>
    <w:p w:rsidR="009C6FD3" w:rsidRPr="000742BE" w:rsidRDefault="009C6FD3" w:rsidP="009C6FD3">
      <w:pPr>
        <w:tabs>
          <w:tab w:val="right" w:leader="underscore" w:pos="10800"/>
        </w:tabs>
        <w:spacing w:after="160" w:line="288" w:lineRule="auto"/>
        <w:ind w:left="720"/>
        <w:rPr>
          <w:rFonts w:ascii="Calibri" w:hAnsi="Calibri"/>
          <w:b/>
          <w:color w:val="C00000"/>
          <w:sz w:val="16"/>
          <w:szCs w:val="16"/>
          <w:lang w:bidi="en-US"/>
        </w:rPr>
      </w:pPr>
    </w:p>
    <w:p w:rsidR="009C6FD3" w:rsidRPr="000742BE" w:rsidRDefault="009C6FD3" w:rsidP="009C6FD3">
      <w:pPr>
        <w:tabs>
          <w:tab w:val="right" w:leader="underscore" w:pos="9360"/>
        </w:tabs>
        <w:spacing w:after="160" w:line="288" w:lineRule="auto"/>
        <w:rPr>
          <w:rFonts w:ascii="Calibri" w:hAnsi="Calibri"/>
          <w:color w:val="5A5A5A"/>
          <w:sz w:val="18"/>
          <w:szCs w:val="20"/>
          <w:lang w:bidi="en-US"/>
        </w:rPr>
      </w:pPr>
      <w:r w:rsidRPr="000742BE">
        <w:rPr>
          <w:rFonts w:ascii="Calibri" w:hAnsi="Calibri"/>
          <w:b/>
          <w:color w:val="C00000"/>
          <w:szCs w:val="20"/>
          <w:lang w:bidi="en-US"/>
        </w:rPr>
        <w:t xml:space="preserve">→ </w:t>
      </w:r>
      <w:r w:rsidRPr="000742BE">
        <w:rPr>
          <w:rFonts w:ascii="Cambria" w:hAnsi="Cambria"/>
          <w:smallCaps/>
          <w:color w:val="C00000"/>
          <w:spacing w:val="20"/>
          <w:sz w:val="28"/>
          <w:szCs w:val="32"/>
          <w:lang w:bidi="en-US"/>
        </w:rPr>
        <w:t>What is the objective of your research?</w:t>
      </w:r>
      <w:r w:rsidR="003321F3">
        <w:rPr>
          <w:rFonts w:ascii="Cambria" w:hAnsi="Cambria"/>
          <w:smallCaps/>
          <w:color w:val="C00000"/>
          <w:spacing w:val="20"/>
          <w:sz w:val="28"/>
          <w:szCs w:val="32"/>
          <w:lang w:bidi="en-US"/>
        </w:rPr>
        <w:t xml:space="preserve"> </w:t>
      </w:r>
      <w:commentRangeStart w:id="0"/>
      <w:r w:rsidR="003321F3" w:rsidRPr="003321F3">
        <w:rPr>
          <w:rFonts w:ascii="Bradley Hand ITC" w:hAnsi="Bradley Hand ITC"/>
          <w:b/>
          <w:smallCaps/>
          <w:spacing w:val="20"/>
          <w:sz w:val="28"/>
          <w:szCs w:val="32"/>
          <w:lang w:bidi="en-US"/>
        </w:rPr>
        <w:t>To compare differences between composite and individual samples</w:t>
      </w:r>
      <w:commentRangeEnd w:id="0"/>
      <w:r w:rsidR="008D10B2">
        <w:rPr>
          <w:rStyle w:val="CommentReference"/>
        </w:rPr>
        <w:commentReference w:id="0"/>
      </w:r>
    </w:p>
    <w:p w:rsidR="009C6FD3" w:rsidRPr="000742BE" w:rsidRDefault="009C6FD3" w:rsidP="009C6FD3">
      <w:pPr>
        <w:tabs>
          <w:tab w:val="right" w:leader="underscore" w:pos="10800"/>
        </w:tabs>
        <w:spacing w:after="160" w:line="288" w:lineRule="auto"/>
        <w:ind w:firstLine="720"/>
        <w:rPr>
          <w:rFonts w:ascii="Calibri" w:hAnsi="Calibri"/>
          <w:color w:val="5A5A5A"/>
          <w:sz w:val="2"/>
          <w:szCs w:val="2"/>
          <w:lang w:bidi="en-US"/>
        </w:rPr>
      </w:pPr>
    </w:p>
    <w:p w:rsidR="009C6FD3" w:rsidRPr="000742BE" w:rsidRDefault="009C6FD3" w:rsidP="009C6FD3">
      <w:pPr>
        <w:tabs>
          <w:tab w:val="right" w:leader="underscore" w:pos="9360"/>
        </w:tabs>
        <w:spacing w:after="160" w:line="288" w:lineRule="auto"/>
        <w:rPr>
          <w:rFonts w:ascii="Cambria" w:hAnsi="Cambria"/>
          <w:smallCaps/>
          <w:color w:val="C00000"/>
          <w:spacing w:val="20"/>
          <w:sz w:val="28"/>
          <w:szCs w:val="32"/>
          <w:lang w:bidi="en-US"/>
        </w:rPr>
      </w:pPr>
      <w:r w:rsidRPr="000742BE">
        <w:rPr>
          <w:rFonts w:ascii="Calibri" w:hAnsi="Calibri"/>
          <w:b/>
          <w:color w:val="C00000"/>
          <w:szCs w:val="20"/>
          <w:lang w:bidi="en-US"/>
        </w:rPr>
        <w:t xml:space="preserve">→ </w:t>
      </w:r>
      <w:r w:rsidRPr="000742BE">
        <w:rPr>
          <w:rFonts w:ascii="Cambria" w:hAnsi="Cambria"/>
          <w:smallCaps/>
          <w:color w:val="C00000"/>
          <w:spacing w:val="20"/>
          <w:sz w:val="28"/>
          <w:szCs w:val="32"/>
          <w:lang w:bidi="en-US"/>
        </w:rPr>
        <w:t xml:space="preserve">What Key Tasks do you need to accomplish?  </w:t>
      </w:r>
    </w:p>
    <w:p w:rsidR="008D10B2" w:rsidRDefault="009C6FD3" w:rsidP="003321F3">
      <w:pPr>
        <w:tabs>
          <w:tab w:val="right" w:leader="underscore" w:pos="9360"/>
        </w:tabs>
        <w:spacing w:after="160" w:line="288" w:lineRule="auto"/>
        <w:rPr>
          <w:rFonts w:ascii="Bradley Hand ITC" w:hAnsi="Bradley Hand ITC"/>
          <w:b/>
          <w:color w:val="5A5A5A"/>
          <w:sz w:val="22"/>
          <w:szCs w:val="20"/>
          <w:lang w:bidi="en-US"/>
        </w:rPr>
      </w:pPr>
      <w:commentRangeStart w:id="1"/>
      <w:r w:rsidRPr="000742BE">
        <w:rPr>
          <w:rFonts w:ascii="Calibri" w:hAnsi="Calibri"/>
          <w:color w:val="5A5A5A"/>
          <w:sz w:val="18"/>
          <w:szCs w:val="20"/>
          <w:lang w:bidi="en-US"/>
        </w:rPr>
        <w:t xml:space="preserve">Task: </w:t>
      </w:r>
      <w:r w:rsidR="008D10B2">
        <w:rPr>
          <w:rFonts w:ascii="Calibri" w:hAnsi="Calibri"/>
          <w:color w:val="5A5A5A"/>
          <w:sz w:val="18"/>
          <w:szCs w:val="20"/>
          <w:lang w:bidi="en-US"/>
        </w:rPr>
        <w:t xml:space="preserve">1. Determine sample availability for analyses, which requires </w:t>
      </w:r>
      <w:r w:rsidR="003321F3">
        <w:rPr>
          <w:rFonts w:ascii="Bradley Hand ITC" w:hAnsi="Bradley Hand ITC"/>
          <w:b/>
          <w:color w:val="5A5A5A"/>
          <w:sz w:val="22"/>
          <w:szCs w:val="20"/>
          <w:lang w:bidi="en-US"/>
        </w:rPr>
        <w:t>Format</w:t>
      </w:r>
      <w:r w:rsidR="008D10B2">
        <w:rPr>
          <w:rFonts w:ascii="Bradley Hand ITC" w:hAnsi="Bradley Hand ITC"/>
          <w:b/>
          <w:color w:val="5A5A5A"/>
          <w:sz w:val="22"/>
          <w:szCs w:val="20"/>
          <w:lang w:bidi="en-US"/>
        </w:rPr>
        <w:t>ting</w:t>
      </w:r>
      <w:r w:rsidR="003321F3">
        <w:rPr>
          <w:rFonts w:ascii="Bradley Hand ITC" w:hAnsi="Bradley Hand ITC"/>
          <w:b/>
          <w:color w:val="5A5A5A"/>
          <w:sz w:val="22"/>
          <w:szCs w:val="20"/>
          <w:lang w:bidi="en-US"/>
        </w:rPr>
        <w:t xml:space="preserve"> data for comparison</w:t>
      </w:r>
      <w:proofErr w:type="gramStart"/>
      <w:r w:rsidR="008D10B2">
        <w:rPr>
          <w:rFonts w:ascii="Bradley Hand ITC" w:hAnsi="Bradley Hand ITC"/>
          <w:b/>
          <w:color w:val="5A5A5A"/>
          <w:sz w:val="22"/>
          <w:szCs w:val="20"/>
          <w:lang w:bidi="en-US"/>
        </w:rPr>
        <w:t>;</w:t>
      </w:r>
      <w:proofErr w:type="gramEnd"/>
    </w:p>
    <w:p w:rsidR="003321F3" w:rsidRPr="003321F3" w:rsidRDefault="008D10B2" w:rsidP="003321F3">
      <w:pPr>
        <w:tabs>
          <w:tab w:val="right" w:leader="underscore" w:pos="9360"/>
        </w:tabs>
        <w:spacing w:after="160" w:line="288" w:lineRule="auto"/>
        <w:rPr>
          <w:rFonts w:ascii="Bradley Hand ITC" w:hAnsi="Bradley Hand ITC"/>
          <w:b/>
          <w:color w:val="5A5A5A"/>
          <w:sz w:val="22"/>
          <w:szCs w:val="22"/>
          <w:lang w:bidi="en-US"/>
        </w:rPr>
      </w:pPr>
      <w:r>
        <w:rPr>
          <w:rFonts w:ascii="Bradley Hand ITC" w:hAnsi="Bradley Hand ITC"/>
          <w:b/>
          <w:color w:val="5A5A5A"/>
          <w:sz w:val="22"/>
          <w:szCs w:val="20"/>
          <w:lang w:bidi="en-US"/>
        </w:rPr>
        <w:t>2.</w:t>
      </w:r>
      <w:r w:rsidR="003321F3">
        <w:rPr>
          <w:rFonts w:ascii="Bradley Hand ITC" w:hAnsi="Bradley Hand ITC"/>
          <w:b/>
          <w:color w:val="5A5A5A"/>
          <w:sz w:val="22"/>
          <w:szCs w:val="20"/>
          <w:lang w:bidi="en-US"/>
        </w:rPr>
        <w:t xml:space="preserve"> </w:t>
      </w:r>
      <w:proofErr w:type="gramStart"/>
      <w:r w:rsidR="003321F3">
        <w:rPr>
          <w:rFonts w:ascii="Bradley Hand ITC" w:hAnsi="Bradley Hand ITC"/>
          <w:b/>
          <w:color w:val="5A5A5A"/>
          <w:sz w:val="22"/>
          <w:szCs w:val="20"/>
          <w:lang w:bidi="en-US"/>
        </w:rPr>
        <w:t>automate</w:t>
      </w:r>
      <w:proofErr w:type="gramEnd"/>
      <w:r w:rsidR="003321F3">
        <w:rPr>
          <w:rFonts w:ascii="Bradley Hand ITC" w:hAnsi="Bradley Hand ITC"/>
          <w:b/>
          <w:color w:val="5A5A5A"/>
          <w:sz w:val="22"/>
          <w:szCs w:val="20"/>
          <w:lang w:bidi="en-US"/>
        </w:rPr>
        <w:t xml:space="preserve"> API </w:t>
      </w:r>
      <w:r>
        <w:rPr>
          <w:rFonts w:ascii="Bradley Hand ITC" w:hAnsi="Bradley Hand ITC"/>
          <w:b/>
          <w:color w:val="5A5A5A"/>
          <w:sz w:val="22"/>
          <w:szCs w:val="20"/>
          <w:lang w:bidi="en-US"/>
        </w:rPr>
        <w:t>data downloads from MG-RAST</w:t>
      </w:r>
    </w:p>
    <w:commentRangeEnd w:id="1"/>
    <w:p w:rsidR="009C6FD3" w:rsidRPr="003321F3" w:rsidRDefault="00503B48" w:rsidP="009C6FD3">
      <w:pPr>
        <w:tabs>
          <w:tab w:val="right" w:leader="underscore" w:pos="9360"/>
        </w:tabs>
        <w:spacing w:after="160" w:line="288" w:lineRule="auto"/>
        <w:rPr>
          <w:rFonts w:ascii="Bradley Hand ITC" w:hAnsi="Bradley Hand ITC"/>
          <w:b/>
          <w:color w:val="5A5A5A"/>
          <w:sz w:val="20"/>
          <w:szCs w:val="20"/>
          <w:lang w:bidi="en-US"/>
        </w:rPr>
      </w:pPr>
      <w:r>
        <w:rPr>
          <w:rStyle w:val="CommentReference"/>
        </w:rPr>
        <w:commentReference w:id="1"/>
      </w:r>
      <w:r w:rsidR="009C6FD3" w:rsidRPr="000742BE">
        <w:rPr>
          <w:rFonts w:ascii="Calibri" w:hAnsi="Calibri"/>
          <w:color w:val="5A5A5A"/>
          <w:sz w:val="18"/>
          <w:szCs w:val="20"/>
          <w:lang w:bidi="en-US"/>
        </w:rPr>
        <w:t>Date to be accomplished by:</w:t>
      </w:r>
      <w:r w:rsidR="003321F3">
        <w:rPr>
          <w:rFonts w:ascii="Calibri" w:hAnsi="Calibri"/>
          <w:color w:val="5A5A5A"/>
          <w:sz w:val="18"/>
          <w:szCs w:val="20"/>
          <w:lang w:bidi="en-US"/>
        </w:rPr>
        <w:t xml:space="preserve"> </w:t>
      </w:r>
      <w:ins w:id="3" w:author="NEON Default" w:date="2016-06-02T16:15:00Z">
        <w:r w:rsidR="008D10B2">
          <w:rPr>
            <w:rFonts w:ascii="Calibri" w:hAnsi="Calibri"/>
            <w:color w:val="5A5A5A"/>
            <w:sz w:val="18"/>
            <w:szCs w:val="20"/>
            <w:lang w:bidi="en-US"/>
          </w:rPr>
          <w:t xml:space="preserve"> Task 1: June 4; Task 2 </w:t>
        </w:r>
        <w:proofErr w:type="spellStart"/>
        <w:r w:rsidR="008D10B2">
          <w:rPr>
            <w:rFonts w:ascii="Calibri" w:hAnsi="Calibri"/>
            <w:color w:val="5A5A5A"/>
            <w:sz w:val="18"/>
            <w:szCs w:val="20"/>
            <w:lang w:bidi="en-US"/>
          </w:rPr>
          <w:t>by</w:t>
        </w:r>
      </w:ins>
      <w:r w:rsidR="003321F3">
        <w:rPr>
          <w:rFonts w:ascii="Bradley Hand ITC" w:hAnsi="Bradley Hand ITC"/>
          <w:b/>
          <w:color w:val="5A5A5A"/>
          <w:sz w:val="20"/>
          <w:szCs w:val="20"/>
          <w:lang w:bidi="en-US"/>
        </w:rPr>
        <w:t>June</w:t>
      </w:r>
      <w:proofErr w:type="spellEnd"/>
      <w:r w:rsidR="003321F3">
        <w:rPr>
          <w:rFonts w:ascii="Bradley Hand ITC" w:hAnsi="Bradley Hand ITC"/>
          <w:b/>
          <w:color w:val="5A5A5A"/>
          <w:sz w:val="20"/>
          <w:szCs w:val="20"/>
          <w:lang w:bidi="en-US"/>
        </w:rPr>
        <w:t xml:space="preserve"> 10 (preferably before)</w:t>
      </w:r>
    </w:p>
    <w:p w:rsidR="003321F3" w:rsidRPr="003321F3" w:rsidRDefault="009C6FD3" w:rsidP="003321F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lastRenderedPageBreak/>
        <w:t xml:space="preserve">Task: </w:t>
      </w:r>
      <w:r w:rsidR="003321F3">
        <w:rPr>
          <w:rFonts w:ascii="Bradley Hand ITC" w:hAnsi="Bradley Hand ITC"/>
          <w:b/>
          <w:color w:val="5A5A5A"/>
          <w:sz w:val="20"/>
          <w:szCs w:val="20"/>
          <w:lang w:bidi="en-US"/>
        </w:rPr>
        <w:t>Metagenome analyses</w:t>
      </w:r>
    </w:p>
    <w:p w:rsidR="009C6FD3" w:rsidRPr="003321F3" w:rsidRDefault="009C6FD3" w:rsidP="009C6FD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t>Date to be accomplished by:</w:t>
      </w:r>
      <w:r w:rsidR="003321F3">
        <w:rPr>
          <w:rFonts w:ascii="Calibri" w:hAnsi="Calibri"/>
          <w:color w:val="5A5A5A"/>
          <w:sz w:val="18"/>
          <w:szCs w:val="20"/>
          <w:lang w:bidi="en-US"/>
        </w:rPr>
        <w:t xml:space="preserve"> </w:t>
      </w:r>
      <w:r w:rsidR="003321F3">
        <w:rPr>
          <w:rFonts w:ascii="Bradley Hand ITC" w:hAnsi="Bradley Hand ITC"/>
          <w:b/>
          <w:color w:val="5A5A5A"/>
          <w:sz w:val="20"/>
          <w:szCs w:val="20"/>
          <w:lang w:bidi="en-US"/>
        </w:rPr>
        <w:t>June 24</w:t>
      </w:r>
    </w:p>
    <w:p w:rsidR="003321F3" w:rsidRPr="003321F3" w:rsidRDefault="009C6FD3" w:rsidP="003321F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t xml:space="preserve">Task: </w:t>
      </w:r>
      <w:r w:rsidR="003321F3">
        <w:rPr>
          <w:rFonts w:ascii="Bradley Hand ITC" w:hAnsi="Bradley Hand ITC"/>
          <w:b/>
          <w:color w:val="5A5A5A"/>
          <w:sz w:val="20"/>
          <w:szCs w:val="20"/>
          <w:lang w:bidi="en-US"/>
        </w:rPr>
        <w:t>Marker gene analyses</w:t>
      </w:r>
    </w:p>
    <w:p w:rsidR="009C6FD3" w:rsidRPr="003321F3" w:rsidRDefault="009C6FD3" w:rsidP="009C6FD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t>Date to be accomplished by:</w:t>
      </w:r>
      <w:r w:rsidR="003321F3">
        <w:rPr>
          <w:rFonts w:ascii="Calibri" w:hAnsi="Calibri"/>
          <w:color w:val="5A5A5A"/>
          <w:sz w:val="18"/>
          <w:szCs w:val="20"/>
          <w:lang w:bidi="en-US"/>
        </w:rPr>
        <w:t xml:space="preserve"> </w:t>
      </w:r>
      <w:r w:rsidR="003321F3">
        <w:rPr>
          <w:rFonts w:ascii="Bradley Hand ITC" w:hAnsi="Bradley Hand ITC"/>
          <w:b/>
          <w:color w:val="5A5A5A"/>
          <w:sz w:val="20"/>
          <w:szCs w:val="20"/>
          <w:lang w:bidi="en-US"/>
        </w:rPr>
        <w:t>July 8</w:t>
      </w:r>
    </w:p>
    <w:p w:rsidR="003321F3" w:rsidRPr="003321F3" w:rsidRDefault="009C6FD3" w:rsidP="003321F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t xml:space="preserve">Task: </w:t>
      </w:r>
      <w:ins w:id="4" w:author="NEON Default" w:date="2016-06-02T16:16:00Z">
        <w:r w:rsidR="008D10B2">
          <w:rPr>
            <w:rFonts w:ascii="Calibri" w:hAnsi="Calibri"/>
            <w:color w:val="5A5A5A"/>
            <w:sz w:val="18"/>
            <w:szCs w:val="20"/>
            <w:lang w:bidi="en-US"/>
          </w:rPr>
          <w:t xml:space="preserve">Draft scientific paper </w:t>
        </w:r>
      </w:ins>
      <w:del w:id="5" w:author="NEON Default" w:date="2016-06-02T16:16:00Z">
        <w:r w:rsidR="003321F3" w:rsidDel="008D10B2">
          <w:rPr>
            <w:rFonts w:ascii="Bradley Hand ITC" w:hAnsi="Bradley Hand ITC"/>
            <w:b/>
            <w:color w:val="5A5A5A"/>
            <w:sz w:val="20"/>
            <w:szCs w:val="20"/>
            <w:lang w:bidi="en-US"/>
          </w:rPr>
          <w:delText>Final comparisons and conclusions</w:delText>
        </w:r>
      </w:del>
    </w:p>
    <w:p w:rsidR="009C6FD3" w:rsidRDefault="009C6FD3" w:rsidP="009C6FD3">
      <w:pPr>
        <w:tabs>
          <w:tab w:val="right" w:leader="underscore" w:pos="9360"/>
        </w:tabs>
        <w:spacing w:after="160" w:line="288" w:lineRule="auto"/>
        <w:rPr>
          <w:rFonts w:ascii="Bradley Hand ITC" w:hAnsi="Bradley Hand ITC"/>
          <w:b/>
          <w:color w:val="5A5A5A"/>
          <w:sz w:val="20"/>
          <w:szCs w:val="20"/>
          <w:lang w:bidi="en-US"/>
        </w:rPr>
      </w:pPr>
      <w:r w:rsidRPr="000742BE">
        <w:rPr>
          <w:rFonts w:ascii="Calibri" w:hAnsi="Calibri"/>
          <w:color w:val="5A5A5A"/>
          <w:sz w:val="18"/>
          <w:szCs w:val="20"/>
          <w:lang w:bidi="en-US"/>
        </w:rPr>
        <w:t>Date to be accomplished by:</w:t>
      </w:r>
      <w:r w:rsidR="003321F3">
        <w:rPr>
          <w:rFonts w:ascii="Calibri" w:hAnsi="Calibri"/>
          <w:color w:val="5A5A5A"/>
          <w:sz w:val="18"/>
          <w:szCs w:val="20"/>
          <w:lang w:bidi="en-US"/>
        </w:rPr>
        <w:t xml:space="preserve"> </w:t>
      </w:r>
      <w:r w:rsidR="003321F3">
        <w:rPr>
          <w:rFonts w:ascii="Bradley Hand ITC" w:hAnsi="Bradley Hand ITC"/>
          <w:b/>
          <w:color w:val="5A5A5A"/>
          <w:sz w:val="20"/>
          <w:szCs w:val="20"/>
          <w:lang w:bidi="en-US"/>
        </w:rPr>
        <w:t>July 15</w:t>
      </w:r>
    </w:p>
    <w:p w:rsidR="003321F3" w:rsidRPr="003321F3" w:rsidRDefault="003321F3" w:rsidP="009C6FD3">
      <w:pPr>
        <w:tabs>
          <w:tab w:val="right" w:leader="underscore" w:pos="9360"/>
        </w:tabs>
        <w:spacing w:after="160" w:line="288" w:lineRule="auto"/>
        <w:rPr>
          <w:rFonts w:ascii="Bradley Hand ITC" w:hAnsi="Bradley Hand ITC"/>
          <w:b/>
          <w:color w:val="5A5A5A"/>
          <w:sz w:val="20"/>
          <w:szCs w:val="20"/>
          <w:lang w:bidi="en-US"/>
        </w:rPr>
      </w:pPr>
      <w:commentRangeStart w:id="6"/>
      <w:r>
        <w:rPr>
          <w:rFonts w:asciiTheme="minorHAnsi" w:hAnsiTheme="minorHAnsi"/>
          <w:color w:val="5A5A5A"/>
          <w:sz w:val="18"/>
          <w:szCs w:val="20"/>
          <w:lang w:bidi="en-US"/>
        </w:rPr>
        <w:t xml:space="preserve">Task: </w:t>
      </w:r>
      <w:r>
        <w:rPr>
          <w:rFonts w:ascii="Bradley Hand ITC" w:hAnsi="Bradley Hand ITC"/>
          <w:b/>
          <w:color w:val="5A5A5A"/>
          <w:sz w:val="20"/>
          <w:szCs w:val="20"/>
          <w:lang w:bidi="en-US"/>
        </w:rPr>
        <w:t>Revisions and presentations</w:t>
      </w:r>
      <w:commentRangeEnd w:id="6"/>
      <w:r w:rsidR="008D10B2">
        <w:rPr>
          <w:rStyle w:val="CommentReference"/>
        </w:rPr>
        <w:commentReference w:id="6"/>
      </w:r>
    </w:p>
    <w:p w:rsidR="003321F3" w:rsidRPr="003321F3" w:rsidRDefault="003321F3" w:rsidP="009C6FD3">
      <w:pPr>
        <w:tabs>
          <w:tab w:val="right" w:leader="underscore" w:pos="9360"/>
        </w:tabs>
        <w:spacing w:after="160" w:line="288" w:lineRule="auto"/>
        <w:rPr>
          <w:rFonts w:ascii="Bradley Hand ITC" w:hAnsi="Bradley Hand ITC"/>
          <w:b/>
          <w:color w:val="5A5A5A"/>
          <w:sz w:val="20"/>
          <w:szCs w:val="20"/>
          <w:lang w:bidi="en-US"/>
        </w:rPr>
      </w:pPr>
      <w:r>
        <w:rPr>
          <w:rFonts w:asciiTheme="minorHAnsi" w:hAnsiTheme="minorHAnsi"/>
          <w:color w:val="5A5A5A"/>
          <w:sz w:val="18"/>
          <w:szCs w:val="20"/>
          <w:lang w:bidi="en-US"/>
        </w:rPr>
        <w:t xml:space="preserve">Date to be accomplished by: </w:t>
      </w:r>
      <w:r>
        <w:rPr>
          <w:rFonts w:ascii="Bradley Hand ITC" w:hAnsi="Bradley Hand ITC"/>
          <w:b/>
          <w:color w:val="5A5A5A"/>
          <w:sz w:val="20"/>
          <w:szCs w:val="20"/>
          <w:lang w:bidi="en-US"/>
        </w:rPr>
        <w:t>July 29</w:t>
      </w:r>
    </w:p>
    <w:p w:rsidR="009C6FD3" w:rsidRPr="009C6FD3" w:rsidRDefault="009C6FD3" w:rsidP="009C6FD3">
      <w:pPr>
        <w:tabs>
          <w:tab w:val="right" w:leader="underscore" w:pos="9360"/>
        </w:tabs>
        <w:spacing w:after="160" w:line="288" w:lineRule="auto"/>
        <w:rPr>
          <w:rFonts w:ascii="Calibri" w:hAnsi="Calibri"/>
          <w:b/>
          <w:color w:val="C00000"/>
          <w:sz w:val="16"/>
          <w:szCs w:val="16"/>
          <w:lang w:bidi="en-US"/>
        </w:rPr>
      </w:pPr>
    </w:p>
    <w:p w:rsidR="009C6FD3" w:rsidRPr="000742BE" w:rsidRDefault="009C6FD3" w:rsidP="009C6FD3">
      <w:pPr>
        <w:tabs>
          <w:tab w:val="right" w:leader="underscore" w:pos="9360"/>
        </w:tabs>
        <w:spacing w:after="160" w:line="288" w:lineRule="auto"/>
        <w:rPr>
          <w:rFonts w:ascii="Calibri" w:hAnsi="Calibri"/>
          <w:b/>
          <w:color w:val="5A5A5A"/>
          <w:sz w:val="18"/>
          <w:szCs w:val="20"/>
          <w:lang w:bidi="en-US"/>
        </w:rPr>
      </w:pPr>
      <w:r w:rsidRPr="000742BE">
        <w:rPr>
          <w:rFonts w:ascii="Calibri" w:hAnsi="Calibri"/>
          <w:b/>
          <w:color w:val="C00000"/>
          <w:szCs w:val="20"/>
          <w:lang w:bidi="en-US"/>
        </w:rPr>
        <w:t xml:space="preserve">→ </w:t>
      </w:r>
      <w:r w:rsidRPr="000742BE">
        <w:rPr>
          <w:rFonts w:ascii="Cambria" w:hAnsi="Cambria"/>
          <w:smallCaps/>
          <w:color w:val="C00000"/>
          <w:spacing w:val="20"/>
          <w:sz w:val="28"/>
          <w:szCs w:val="32"/>
          <w:lang w:bidi="en-US"/>
        </w:rPr>
        <w:t>Which tasks depend on someone (something) else? Are there limitations to their availability (e.g. Travel, Super-Computing)</w:t>
      </w:r>
    </w:p>
    <w:p w:rsidR="009C6FD3" w:rsidRPr="003321F3" w:rsidRDefault="009C6FD3" w:rsidP="009C6FD3">
      <w:pPr>
        <w:tabs>
          <w:tab w:val="left" w:pos="0"/>
          <w:tab w:val="right" w:leader="underscore" w:pos="9360"/>
        </w:tabs>
        <w:spacing w:after="160" w:line="288" w:lineRule="auto"/>
        <w:rPr>
          <w:rFonts w:ascii="Bradley Hand ITC" w:hAnsi="Bradley Hand ITC"/>
          <w:b/>
          <w:color w:val="5A5A5A"/>
          <w:szCs w:val="20"/>
          <w:lang w:bidi="en-US"/>
        </w:rPr>
      </w:pPr>
      <w:r w:rsidRPr="000742BE">
        <w:rPr>
          <w:rFonts w:ascii="Calibri" w:hAnsi="Calibri"/>
          <w:color w:val="5A5A5A"/>
          <w:sz w:val="18"/>
          <w:szCs w:val="20"/>
          <w:lang w:bidi="en-US"/>
        </w:rPr>
        <w:t xml:space="preserve"> </w:t>
      </w:r>
      <w:r w:rsidR="003321F3" w:rsidRPr="003321F3">
        <w:rPr>
          <w:rFonts w:ascii="Bradley Hand ITC" w:hAnsi="Bradley Hand ITC"/>
          <w:b/>
          <w:color w:val="5A5A5A"/>
          <w:sz w:val="28"/>
          <w:szCs w:val="20"/>
          <w:lang w:bidi="en-US"/>
        </w:rPr>
        <w:t>Lee gone June 10-16</w:t>
      </w:r>
    </w:p>
    <w:p w:rsidR="009C6FD3" w:rsidRPr="003321F3" w:rsidRDefault="009C6FD3" w:rsidP="003321F3">
      <w:pPr>
        <w:tabs>
          <w:tab w:val="right" w:leader="underscore" w:pos="9360"/>
        </w:tabs>
        <w:spacing w:after="160" w:line="288" w:lineRule="auto"/>
        <w:rPr>
          <w:rFonts w:ascii="Bradley Hand ITC" w:hAnsi="Bradley Hand ITC"/>
          <w:b/>
          <w:color w:val="5A5A5A"/>
          <w:szCs w:val="22"/>
          <w:lang w:bidi="en-US"/>
        </w:rPr>
      </w:pPr>
      <w:r w:rsidRPr="000742BE">
        <w:rPr>
          <w:rFonts w:ascii="Calibri" w:hAnsi="Calibri"/>
          <w:b/>
          <w:color w:val="C00000"/>
          <w:szCs w:val="20"/>
          <w:lang w:bidi="en-US"/>
        </w:rPr>
        <w:t xml:space="preserve">→ </w:t>
      </w:r>
      <w:r w:rsidRPr="000742BE">
        <w:rPr>
          <w:rFonts w:ascii="Cambria" w:hAnsi="Cambria"/>
          <w:smallCaps/>
          <w:color w:val="C00000"/>
          <w:spacing w:val="20"/>
          <w:sz w:val="28"/>
          <w:szCs w:val="32"/>
          <w:lang w:bidi="en-US"/>
        </w:rPr>
        <w:t xml:space="preserve">At what point(s) should you reassess your work plan, and, if necessary, redefine tasks and priorities?  </w:t>
      </w:r>
    </w:p>
    <w:p w:rsidR="008D10B2" w:rsidRPr="003321F3" w:rsidRDefault="003321F3">
      <w:pPr>
        <w:rPr>
          <w:rFonts w:ascii="Bradley Hand ITC" w:hAnsi="Bradley Hand ITC"/>
          <w:b/>
          <w:sz w:val="28"/>
          <w:szCs w:val="28"/>
        </w:rPr>
      </w:pPr>
      <w:commentRangeStart w:id="7"/>
      <w:proofErr w:type="gramStart"/>
      <w:r w:rsidRPr="003321F3">
        <w:rPr>
          <w:rFonts w:ascii="Bradley Hand ITC" w:hAnsi="Bradley Hand ITC"/>
          <w:b/>
          <w:sz w:val="28"/>
          <w:szCs w:val="28"/>
        </w:rPr>
        <w:t>Weekly progress reports</w:t>
      </w:r>
      <w:commentRangeEnd w:id="7"/>
      <w:r w:rsidR="00503B48">
        <w:rPr>
          <w:rStyle w:val="CommentReference"/>
        </w:rPr>
        <w:commentReference w:id="7"/>
      </w:r>
      <w:r w:rsidRPr="003321F3">
        <w:rPr>
          <w:rFonts w:ascii="Bradley Hand ITC" w:hAnsi="Bradley Hand ITC"/>
          <w:b/>
          <w:sz w:val="28"/>
          <w:szCs w:val="28"/>
        </w:rPr>
        <w:t>.</w:t>
      </w:r>
      <w:proofErr w:type="gramEnd"/>
      <w:r w:rsidRPr="003321F3">
        <w:rPr>
          <w:rFonts w:ascii="Bradley Hand ITC" w:hAnsi="Bradley Hand ITC"/>
          <w:b/>
          <w:sz w:val="28"/>
          <w:szCs w:val="28"/>
        </w:rPr>
        <w:t xml:space="preserve"> Evaluate progress and realistic final goals after metagenome analysis.  </w:t>
      </w:r>
    </w:p>
    <w:sectPr w:rsidR="008D10B2" w:rsidRPr="003321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ON Default" w:date="2016-06-02T16:18:00Z" w:initials="ND">
    <w:p w:rsidR="008D10B2" w:rsidRDefault="008D10B2">
      <w:pPr>
        <w:pStyle w:val="CommentText"/>
      </w:pPr>
      <w:r>
        <w:rPr>
          <w:rStyle w:val="CommentReference"/>
        </w:rPr>
        <w:annotationRef/>
      </w:r>
      <w:r>
        <w:t>Flesh this out a bit. What kind of samples? Differences in what?</w:t>
      </w:r>
      <w:r w:rsidR="00503B48">
        <w:t xml:space="preserve"> Perhaps copy the project goal statement.</w:t>
      </w:r>
    </w:p>
  </w:comment>
  <w:comment w:id="1" w:author="NEON Default" w:date="2016-06-02T16:19:00Z" w:initials="ND">
    <w:p w:rsidR="00503B48" w:rsidRDefault="00503B48">
      <w:pPr>
        <w:pStyle w:val="CommentText"/>
      </w:pPr>
      <w:r>
        <w:rPr>
          <w:rStyle w:val="CommentReference"/>
        </w:rPr>
        <w:annotationRef/>
      </w:r>
      <w:r>
        <w:t xml:space="preserve">Made some edits here before tracking changes. </w:t>
      </w:r>
      <w:r>
        <w:t>Sorry!</w:t>
      </w:r>
      <w:bookmarkStart w:id="2" w:name="_GoBack"/>
      <w:bookmarkEnd w:id="2"/>
    </w:p>
  </w:comment>
  <w:comment w:id="6" w:author="NEON Default" w:date="2016-06-02T16:17:00Z" w:initials="ND">
    <w:p w:rsidR="008D10B2" w:rsidRDefault="008D10B2">
      <w:pPr>
        <w:pStyle w:val="CommentText"/>
      </w:pPr>
      <w:r>
        <w:rPr>
          <w:rStyle w:val="CommentReference"/>
        </w:rPr>
        <w:annotationRef/>
      </w:r>
      <w:r>
        <w:t>Do you want to split up the poster presentation from the paper? Also, are you doing an oral presentation?</w:t>
      </w:r>
    </w:p>
  </w:comment>
  <w:comment w:id="7" w:author="NEON Default" w:date="2016-06-02T16:18:00Z" w:initials="ND">
    <w:p w:rsidR="00503B48" w:rsidRDefault="00503B48">
      <w:pPr>
        <w:pStyle w:val="CommentText"/>
      </w:pPr>
      <w:r>
        <w:rPr>
          <w:rStyle w:val="CommentReference"/>
        </w:rPr>
        <w:annotationRef/>
      </w:r>
      <w:r>
        <w:t>You could elaborate here by describing the report you are drafting, and the plan to use this as the foundation for the final paper and presentation.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Bradley Hand ITC">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D3"/>
    <w:rsid w:val="003321F3"/>
    <w:rsid w:val="003C1F73"/>
    <w:rsid w:val="003E569F"/>
    <w:rsid w:val="00503B48"/>
    <w:rsid w:val="00596D42"/>
    <w:rsid w:val="00664E57"/>
    <w:rsid w:val="008D10B2"/>
    <w:rsid w:val="009C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10B2"/>
    <w:rPr>
      <w:sz w:val="18"/>
      <w:szCs w:val="18"/>
    </w:rPr>
  </w:style>
  <w:style w:type="paragraph" w:styleId="CommentText">
    <w:name w:val="annotation text"/>
    <w:basedOn w:val="Normal"/>
    <w:link w:val="CommentTextChar"/>
    <w:uiPriority w:val="99"/>
    <w:semiHidden/>
    <w:unhideWhenUsed/>
    <w:rsid w:val="008D10B2"/>
  </w:style>
  <w:style w:type="character" w:customStyle="1" w:styleId="CommentTextChar">
    <w:name w:val="Comment Text Char"/>
    <w:basedOn w:val="DefaultParagraphFont"/>
    <w:link w:val="CommentText"/>
    <w:uiPriority w:val="99"/>
    <w:semiHidden/>
    <w:rsid w:val="008D10B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D10B2"/>
    <w:rPr>
      <w:b/>
      <w:bCs/>
      <w:sz w:val="20"/>
      <w:szCs w:val="20"/>
    </w:rPr>
  </w:style>
  <w:style w:type="character" w:customStyle="1" w:styleId="CommentSubjectChar">
    <w:name w:val="Comment Subject Char"/>
    <w:basedOn w:val="CommentTextChar"/>
    <w:link w:val="CommentSubject"/>
    <w:uiPriority w:val="99"/>
    <w:semiHidden/>
    <w:rsid w:val="008D10B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1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0B2"/>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10B2"/>
    <w:rPr>
      <w:sz w:val="18"/>
      <w:szCs w:val="18"/>
    </w:rPr>
  </w:style>
  <w:style w:type="paragraph" w:styleId="CommentText">
    <w:name w:val="annotation text"/>
    <w:basedOn w:val="Normal"/>
    <w:link w:val="CommentTextChar"/>
    <w:uiPriority w:val="99"/>
    <w:semiHidden/>
    <w:unhideWhenUsed/>
    <w:rsid w:val="008D10B2"/>
  </w:style>
  <w:style w:type="character" w:customStyle="1" w:styleId="CommentTextChar">
    <w:name w:val="Comment Text Char"/>
    <w:basedOn w:val="DefaultParagraphFont"/>
    <w:link w:val="CommentText"/>
    <w:uiPriority w:val="99"/>
    <w:semiHidden/>
    <w:rsid w:val="008D10B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D10B2"/>
    <w:rPr>
      <w:b/>
      <w:bCs/>
      <w:sz w:val="20"/>
      <w:szCs w:val="20"/>
    </w:rPr>
  </w:style>
  <w:style w:type="character" w:customStyle="1" w:styleId="CommentSubjectChar">
    <w:name w:val="Comment Subject Char"/>
    <w:basedOn w:val="CommentTextChar"/>
    <w:link w:val="CommentSubject"/>
    <w:uiPriority w:val="99"/>
    <w:semiHidden/>
    <w:rsid w:val="008D10B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1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0B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1509</Characters>
  <Application>Microsoft Macintosh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Batchelor</dc:creator>
  <cp:lastModifiedBy>NEON Default</cp:lastModifiedBy>
  <cp:revision>2</cp:revision>
  <dcterms:created xsi:type="dcterms:W3CDTF">2016-06-02T22:19:00Z</dcterms:created>
  <dcterms:modified xsi:type="dcterms:W3CDTF">2016-06-02T22:19:00Z</dcterms:modified>
</cp:coreProperties>
</file>