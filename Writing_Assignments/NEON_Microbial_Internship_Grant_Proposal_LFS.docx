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1E549" w14:textId="77777777" w:rsidR="00812CC1" w:rsidRDefault="00812CC1" w:rsidP="00812CC1">
      <w:pPr>
        <w:jc w:val="center"/>
        <w:rPr>
          <w:b/>
          <w:sz w:val="28"/>
        </w:rPr>
      </w:pPr>
      <w:r>
        <w:rPr>
          <w:b/>
          <w:sz w:val="28"/>
        </w:rPr>
        <w:t>Effects</w:t>
      </w:r>
      <w:r w:rsidR="00C50DF3">
        <w:rPr>
          <w:b/>
          <w:sz w:val="28"/>
        </w:rPr>
        <w:t xml:space="preserve"> of Composite Sampling on Diversity and Functional Potential of Microbial Communities in Soils</w:t>
      </w:r>
    </w:p>
    <w:p w14:paraId="76C5E554" w14:textId="77777777" w:rsidR="00812CC1" w:rsidRDefault="00812CC1" w:rsidP="00812CC1">
      <w:pPr>
        <w:jc w:val="center"/>
        <w:rPr>
          <w:b/>
          <w:sz w:val="28"/>
        </w:rPr>
      </w:pPr>
      <w:r>
        <w:rPr>
          <w:b/>
          <w:sz w:val="28"/>
        </w:rPr>
        <w:t>Request for Proposals</w:t>
      </w:r>
    </w:p>
    <w:p w14:paraId="20FBB01E" w14:textId="77777777" w:rsidR="00812CC1" w:rsidRDefault="00812CC1" w:rsidP="00812CC1">
      <w:pPr>
        <w:jc w:val="center"/>
      </w:pPr>
      <w:r>
        <w:t xml:space="preserve">Prepared by </w:t>
      </w:r>
    </w:p>
    <w:p w14:paraId="72A03840" w14:textId="77777777" w:rsidR="00812CC1" w:rsidRDefault="00812CC1" w:rsidP="00812CC1">
      <w:pPr>
        <w:jc w:val="center"/>
      </w:pPr>
      <w:r>
        <w:t>Frances Janz</w:t>
      </w:r>
    </w:p>
    <w:p w14:paraId="079AE8CA" w14:textId="77777777" w:rsidR="00812CC1" w:rsidRDefault="00812CC1" w:rsidP="00812CC1">
      <w:pPr>
        <w:jc w:val="center"/>
      </w:pPr>
    </w:p>
    <w:p w14:paraId="5CE13279" w14:textId="77777777" w:rsidR="00B86740" w:rsidRDefault="00B86740" w:rsidP="00B86740">
      <w:r>
        <w:rPr>
          <w:b/>
          <w:u w:val="single"/>
        </w:rPr>
        <w:t>Purpose</w:t>
      </w:r>
    </w:p>
    <w:p w14:paraId="465A226D" w14:textId="77777777" w:rsidR="0064566E" w:rsidRDefault="00B86740" w:rsidP="00B86740">
      <w:r>
        <w:t xml:space="preserve">Making science accessible </w:t>
      </w:r>
      <w:r w:rsidR="0064566E">
        <w:t>to the general public, as well as the scientific community, is a goal of many organizations, including the National Ecological Observatory Network (NEON). One way that NEON is doing that is by providing open access to al</w:t>
      </w:r>
      <w:r w:rsidR="003A3FFA">
        <w:t>l of the data collected at its</w:t>
      </w:r>
      <w:r w:rsidR="0064566E">
        <w:t xml:space="preserve"> various sites across the United States. In order to provide high quality data, however</w:t>
      </w:r>
      <w:r w:rsidR="006F5706">
        <w:t>, there must be standardized,</w:t>
      </w:r>
      <w:r w:rsidR="0064566E">
        <w:t xml:space="preserve"> consistent collection methodologies in place, along with a clear understanding of the strengths and weaknesses of said methodologies</w:t>
      </w:r>
      <w:sdt>
        <w:sdtPr>
          <w:id w:val="1717079934"/>
          <w:citation/>
        </w:sdtPr>
        <w:sdtContent>
          <w:r w:rsidR="0035288F">
            <w:fldChar w:fldCharType="begin"/>
          </w:r>
          <w:r w:rsidR="0035288F">
            <w:instrText xml:space="preserve">CITATION Pro16 \l 1033 </w:instrText>
          </w:r>
          <w:r w:rsidR="0035288F">
            <w:fldChar w:fldCharType="separate"/>
          </w:r>
          <w:r w:rsidR="0035288F">
            <w:rPr>
              <w:noProof/>
            </w:rPr>
            <w:t xml:space="preserve"> (Protocols &amp; Standardized Methods, 2016)</w:t>
          </w:r>
          <w:r w:rsidR="0035288F">
            <w:fldChar w:fldCharType="end"/>
          </w:r>
        </w:sdtContent>
      </w:sdt>
      <w:r w:rsidR="0064566E">
        <w:t xml:space="preserve">. </w:t>
      </w:r>
      <w:r w:rsidR="003A3FFA">
        <w:t xml:space="preserve">The </w:t>
      </w:r>
      <w:ins w:id="0" w:author="NEON Default" w:date="2016-06-02T16:32:00Z">
        <w:r w:rsidR="0027196F">
          <w:t xml:space="preserve">goal </w:t>
        </w:r>
      </w:ins>
      <w:del w:id="1" w:author="NEON Default" w:date="2016-06-02T16:32:00Z">
        <w:r w:rsidR="003A3FFA" w:rsidDel="0027196F">
          <w:delText xml:space="preserve">purpose </w:delText>
        </w:r>
      </w:del>
      <w:r w:rsidR="003A3FFA">
        <w:t xml:space="preserve">of this </w:t>
      </w:r>
      <w:del w:id="2" w:author="NEON Default" w:date="2016-06-02T16:33:00Z">
        <w:r w:rsidR="003A3FFA" w:rsidDel="0027196F">
          <w:delText xml:space="preserve">request is to fund a </w:delText>
        </w:r>
      </w:del>
      <w:r w:rsidR="003A3FFA">
        <w:t xml:space="preserve">study </w:t>
      </w:r>
      <w:ins w:id="3" w:author="NEON Default" w:date="2016-06-02T16:33:00Z">
        <w:r w:rsidR="0027196F">
          <w:t xml:space="preserve">is to determine how changes to </w:t>
        </w:r>
      </w:ins>
      <w:del w:id="4" w:author="NEON Default" w:date="2016-06-02T16:33:00Z">
        <w:r w:rsidR="003A3FFA" w:rsidDel="0027196F">
          <w:delText xml:space="preserve">comparing some </w:delText>
        </w:r>
      </w:del>
      <w:ins w:id="5" w:author="NEON Default" w:date="2016-06-02T16:33:00Z">
        <w:r w:rsidR="0027196F">
          <w:t xml:space="preserve">one </w:t>
        </w:r>
      </w:ins>
      <w:r w:rsidR="003A3FFA">
        <w:t xml:space="preserve">of NEON’s sampling methods </w:t>
      </w:r>
      <w:ins w:id="6" w:author="NEON Default" w:date="2016-06-02T16:33:00Z">
        <w:r w:rsidR="0027196F">
          <w:t xml:space="preserve">– specifically the soil microbial sampling methodology </w:t>
        </w:r>
      </w:ins>
      <w:ins w:id="7" w:author="NEON Default" w:date="2016-06-02T16:34:00Z">
        <w:r w:rsidR="0027196F">
          <w:t>–</w:t>
        </w:r>
      </w:ins>
      <w:ins w:id="8" w:author="NEON Default" w:date="2016-06-02T16:33:00Z">
        <w:r w:rsidR="0027196F">
          <w:t xml:space="preserve"> may </w:t>
        </w:r>
      </w:ins>
      <w:ins w:id="9" w:author="NEON Default" w:date="2016-06-02T16:34:00Z">
        <w:r w:rsidR="0027196F">
          <w:t xml:space="preserve">affect the ability of NEON </w:t>
        </w:r>
      </w:ins>
      <w:ins w:id="10" w:author="NEON Default" w:date="2016-06-02T16:35:00Z">
        <w:r w:rsidR="0027196F">
          <w:t xml:space="preserve">data to measure long-term </w:t>
        </w:r>
      </w:ins>
      <w:ins w:id="11" w:author="NEON Default" w:date="2016-06-02T16:36:00Z">
        <w:r w:rsidR="0027196F">
          <w:t xml:space="preserve">ecological </w:t>
        </w:r>
      </w:ins>
      <w:ins w:id="12" w:author="NEON Default" w:date="2016-06-02T16:35:00Z">
        <w:r w:rsidR="0027196F">
          <w:t>change</w:t>
        </w:r>
      </w:ins>
      <w:ins w:id="13" w:author="NEON Default" w:date="2016-06-02T16:36:00Z">
        <w:r w:rsidR="0027196F">
          <w:t>s</w:t>
        </w:r>
      </w:ins>
      <w:ins w:id="14" w:author="NEON Default" w:date="2016-06-02T16:35:00Z">
        <w:r w:rsidR="0027196F">
          <w:t xml:space="preserve"> at the continental scale</w:t>
        </w:r>
      </w:ins>
      <w:del w:id="15" w:author="NEON Default" w:date="2016-06-02T16:36:00Z">
        <w:r w:rsidR="003A3FFA" w:rsidDel="0027196F">
          <w:delText xml:space="preserve">to </w:delText>
        </w:r>
        <w:r w:rsidR="00C92FF5" w:rsidDel="0027196F">
          <w:delText xml:space="preserve">determine the best applications of </w:delText>
        </w:r>
        <w:r w:rsidR="006F5706" w:rsidDel="0027196F">
          <w:delText>the methods under consideration</w:delText>
        </w:r>
      </w:del>
      <w:r w:rsidR="006F5706">
        <w:t xml:space="preserve">. This will allow us </w:t>
      </w:r>
      <w:r w:rsidR="00C92FF5">
        <w:t>to provide the most complete and accurate data</w:t>
      </w:r>
      <w:r w:rsidR="006F5706">
        <w:t xml:space="preserve"> possible</w:t>
      </w:r>
      <w:r w:rsidR="00C92FF5">
        <w:t>.</w:t>
      </w:r>
    </w:p>
    <w:p w14:paraId="0AE77A9B" w14:textId="77777777" w:rsidR="003A3FFA" w:rsidRPr="003A3FFA" w:rsidRDefault="003A3FFA" w:rsidP="00B86740">
      <w:pPr>
        <w:rPr>
          <w:b/>
          <w:u w:val="single"/>
        </w:rPr>
      </w:pPr>
      <w:commentRangeStart w:id="16"/>
      <w:r>
        <w:rPr>
          <w:b/>
          <w:u w:val="single"/>
        </w:rPr>
        <w:t>Background</w:t>
      </w:r>
      <w:commentRangeEnd w:id="16"/>
      <w:r w:rsidR="0027196F">
        <w:rPr>
          <w:rStyle w:val="CommentReference"/>
        </w:rPr>
        <w:commentReference w:id="16"/>
      </w:r>
    </w:p>
    <w:p w14:paraId="6D5738F7" w14:textId="77777777" w:rsidR="00812CC1" w:rsidRDefault="0064566E">
      <w:r>
        <w:t>Genetic information is used to determine</w:t>
      </w:r>
      <w:r w:rsidR="003A3FFA">
        <w:t xml:space="preserve"> organism abundance and diversity in</w:t>
      </w:r>
      <w:r w:rsidR="00C92FF5">
        <w:t xml:space="preserve"> </w:t>
      </w:r>
      <w:commentRangeStart w:id="17"/>
      <w:r w:rsidR="00C92FF5">
        <w:t>samples</w:t>
      </w:r>
      <w:r>
        <w:t>.</w:t>
      </w:r>
      <w:r w:rsidR="003A3FFA">
        <w:t xml:space="preserve"> </w:t>
      </w:r>
      <w:commentRangeEnd w:id="17"/>
      <w:r w:rsidR="0027196F">
        <w:rPr>
          <w:rStyle w:val="CommentReference"/>
        </w:rPr>
        <w:commentReference w:id="17"/>
      </w:r>
      <w:commentRangeStart w:id="18"/>
      <w:r w:rsidR="003A3FFA">
        <w:t>Composite soil samples from a single site can be processed</w:t>
      </w:r>
      <w:r w:rsidR="00C92FF5">
        <w:t xml:space="preserve"> for this information</w:t>
      </w:r>
      <w:r w:rsidR="003A3FFA">
        <w:t xml:space="preserve"> much faster and more cheaply than individual samples</w:t>
      </w:r>
      <w:r w:rsidR="00C92FF5">
        <w:t xml:space="preserve"> from a single site, which makes compositing appealing for efficient data collection</w:t>
      </w:r>
      <w:commentRangeEnd w:id="18"/>
      <w:r w:rsidR="0027196F">
        <w:rPr>
          <w:rStyle w:val="CommentReference"/>
        </w:rPr>
        <w:commentReference w:id="18"/>
      </w:r>
      <w:r w:rsidR="00C92FF5">
        <w:t xml:space="preserve">. However, we do not know whether this sampling method has a bias for (or against) particular taxa of microorganisms or if it excludes </w:t>
      </w:r>
      <w:commentRangeStart w:id="19"/>
      <w:r w:rsidR="00C92FF5">
        <w:t>other valuable data</w:t>
      </w:r>
      <w:commentRangeEnd w:id="19"/>
      <w:r w:rsidR="0027196F">
        <w:rPr>
          <w:rStyle w:val="CommentReference"/>
        </w:rPr>
        <w:commentReference w:id="19"/>
      </w:r>
      <w:r w:rsidR="00C92FF5">
        <w:t>. This study will compare specimens collected via compositing to specimens collected from the same location via individual sampling to determine the effects compositing has on the types of microorganism data we collect.</w:t>
      </w:r>
    </w:p>
    <w:p w14:paraId="46313F76" w14:textId="77777777" w:rsidR="00C50DF3" w:rsidRDefault="00C50DF3">
      <w:pPr>
        <w:rPr>
          <w:i/>
          <w:u w:val="single"/>
        </w:rPr>
      </w:pPr>
      <w:commentRangeStart w:id="20"/>
      <w:r>
        <w:rPr>
          <w:b/>
          <w:u w:val="single"/>
        </w:rPr>
        <w:t>Plan</w:t>
      </w:r>
      <w:commentRangeEnd w:id="20"/>
      <w:r w:rsidR="00BE4E51">
        <w:rPr>
          <w:rStyle w:val="CommentReference"/>
        </w:rPr>
        <w:commentReference w:id="20"/>
      </w:r>
    </w:p>
    <w:p w14:paraId="6A5C62B6" w14:textId="77777777" w:rsidR="00C74F00" w:rsidRDefault="00D74B47" w:rsidP="00C74F00">
      <w:del w:id="21" w:author="NEON Default" w:date="2016-06-02T16:50:00Z">
        <w:r w:rsidDel="00BE4E51">
          <w:delText>In order to determine the data provided by each sampling method, we will run ordina</w:delText>
        </w:r>
      </w:del>
      <w:del w:id="22" w:author="NEON Default" w:date="2016-06-02T16:48:00Z">
        <w:r w:rsidDel="00BE4E51">
          <w:delText>l</w:delText>
        </w:r>
      </w:del>
      <w:del w:id="23" w:author="NEON Default" w:date="2016-06-02T16:50:00Z">
        <w:r w:rsidDel="00BE4E51">
          <w:delText xml:space="preserve"> statistical analyses on the datasets independently of one another. </w:delText>
        </w:r>
      </w:del>
      <w:ins w:id="24" w:author="NEON Default" w:date="2016-06-02T16:51:00Z">
        <w:r w:rsidR="00BE4E51">
          <w:t xml:space="preserve">We will conduct microbial community analysis on 140 NEON </w:t>
        </w:r>
        <w:proofErr w:type="spellStart"/>
        <w:r w:rsidR="00BE4E51">
          <w:t>metagenome</w:t>
        </w:r>
        <w:proofErr w:type="spellEnd"/>
        <w:r w:rsidR="00BE4E51">
          <w:t xml:space="preserve"> samples. </w:t>
        </w:r>
      </w:ins>
      <w:commentRangeStart w:id="25"/>
      <w:r>
        <w:t xml:space="preserve">Each method has both </w:t>
      </w:r>
      <w:proofErr w:type="spellStart"/>
      <w:r>
        <w:t>metagenomic</w:t>
      </w:r>
      <w:proofErr w:type="spellEnd"/>
      <w:r>
        <w:t xml:space="preserve"> and marker gene data available for comparison.</w:t>
      </w:r>
      <w:commentRangeEnd w:id="25"/>
      <w:r w:rsidR="00BE4E51">
        <w:rPr>
          <w:rStyle w:val="CommentReference"/>
        </w:rPr>
        <w:commentReference w:id="25"/>
      </w:r>
      <w:r>
        <w:t xml:space="preserve"> Each data set will be analyzed for three specific types of information. The </w:t>
      </w:r>
      <w:proofErr w:type="spellStart"/>
      <w:r>
        <w:t>metagenomic</w:t>
      </w:r>
      <w:proofErr w:type="spellEnd"/>
      <w:r>
        <w:t xml:space="preserve"> data</w:t>
      </w:r>
      <w:r w:rsidR="00C74F00">
        <w:t xml:space="preserve"> will be analyzed for diversity (using multiple diversity indices), functional composition, and taxonomic composition. The marker gene data will be analyzed for diversity (also using multiple diversity</w:t>
      </w:r>
      <w:r w:rsidR="00B02D6D">
        <w:t xml:space="preserve"> indices</w:t>
      </w:r>
      <w:r w:rsidR="00C74F00">
        <w:t xml:space="preserve">), scale diversity, and taxonomic. </w:t>
      </w:r>
      <w:ins w:id="26" w:author="NEON Default" w:date="2016-06-02T16:50:00Z">
        <w:r w:rsidR="00BE4E51">
          <w:t xml:space="preserve">In order to determine the data provided by each sampling method, we will run ordination statistical analyses on the datasets independently of one another </w:t>
        </w:r>
      </w:ins>
      <w:r w:rsidR="00C74F00">
        <w:t>The analyses will provide insight into the types of data collected by each sampling method</w:t>
      </w:r>
      <w:r w:rsidR="006F5706">
        <w:t xml:space="preserve"> as well as a basis for comparison between the two</w:t>
      </w:r>
      <w:r w:rsidR="00C74F00">
        <w:t>.</w:t>
      </w:r>
    </w:p>
    <w:p w14:paraId="7543DFF1" w14:textId="77777777" w:rsidR="006F5706" w:rsidRDefault="006F5706" w:rsidP="00C74F00">
      <w:pPr>
        <w:rPr>
          <w:u w:val="single"/>
        </w:rPr>
      </w:pPr>
    </w:p>
    <w:p w14:paraId="47F31C1B" w14:textId="77777777" w:rsidR="006F5706" w:rsidRDefault="006F5706" w:rsidP="00C74F00">
      <w:pPr>
        <w:rPr>
          <w:u w:val="single"/>
        </w:rPr>
      </w:pPr>
    </w:p>
    <w:p w14:paraId="548A25E1" w14:textId="77777777" w:rsidR="00C74F00" w:rsidRPr="006F5706" w:rsidRDefault="00C74F00" w:rsidP="00C74F00">
      <w:pPr>
        <w:rPr>
          <w:b/>
          <w:u w:val="single"/>
        </w:rPr>
      </w:pPr>
      <w:r w:rsidRPr="006F5706">
        <w:rPr>
          <w:b/>
          <w:u w:val="single"/>
        </w:rPr>
        <w:t>Timeline</w:t>
      </w:r>
    </w:p>
    <w:p w14:paraId="52DBFC0F" w14:textId="77777777" w:rsidR="00C74F00" w:rsidRDefault="005132C7" w:rsidP="00C74F00">
      <w:pPr>
        <w:pStyle w:val="ListParagraph"/>
        <w:numPr>
          <w:ilvl w:val="0"/>
          <w:numId w:val="1"/>
        </w:numPr>
      </w:pPr>
      <w:r>
        <w:t>June 6-10</w:t>
      </w:r>
      <w:r w:rsidR="00C74F00">
        <w:t>: Format data for comparison and automate data retrieval process (MG-RAST API)</w:t>
      </w:r>
    </w:p>
    <w:p w14:paraId="5C61A4B0" w14:textId="77777777" w:rsidR="00C74F00" w:rsidRDefault="005132C7" w:rsidP="00C74F00">
      <w:pPr>
        <w:pStyle w:val="ListParagraph"/>
        <w:numPr>
          <w:ilvl w:val="0"/>
          <w:numId w:val="1"/>
        </w:numPr>
      </w:pPr>
      <w:r>
        <w:t xml:space="preserve">June 13-June 24: </w:t>
      </w:r>
      <w:proofErr w:type="spellStart"/>
      <w:r>
        <w:t>Metagenomic</w:t>
      </w:r>
      <w:proofErr w:type="spellEnd"/>
      <w:r>
        <w:t xml:space="preserve"> analyses</w:t>
      </w:r>
      <w:bookmarkStart w:id="27" w:name="_GoBack"/>
      <w:bookmarkEnd w:id="27"/>
    </w:p>
    <w:p w14:paraId="28F7DA97" w14:textId="77777777" w:rsidR="005132C7" w:rsidRDefault="005132C7" w:rsidP="00C74F00">
      <w:pPr>
        <w:pStyle w:val="ListParagraph"/>
        <w:numPr>
          <w:ilvl w:val="0"/>
          <w:numId w:val="1"/>
        </w:numPr>
      </w:pPr>
      <w:r>
        <w:t>June 27-July 8: Marker gene analyses</w:t>
      </w:r>
    </w:p>
    <w:p w14:paraId="4789A6DA" w14:textId="77777777" w:rsidR="005132C7" w:rsidRDefault="005132C7" w:rsidP="00C74F00">
      <w:pPr>
        <w:pStyle w:val="ListParagraph"/>
        <w:numPr>
          <w:ilvl w:val="0"/>
          <w:numId w:val="1"/>
        </w:numPr>
      </w:pPr>
      <w:r>
        <w:t xml:space="preserve">July 11-15: </w:t>
      </w:r>
      <w:commentRangeStart w:id="28"/>
      <w:r>
        <w:t>Final comparisons and conclusions</w:t>
      </w:r>
      <w:commentRangeEnd w:id="28"/>
      <w:r w:rsidR="0027196F">
        <w:rPr>
          <w:rStyle w:val="CommentReference"/>
        </w:rPr>
        <w:commentReference w:id="28"/>
      </w:r>
    </w:p>
    <w:p w14:paraId="06D2C46D" w14:textId="77777777" w:rsidR="005132C7" w:rsidRDefault="005132C7" w:rsidP="005132C7">
      <w:pPr>
        <w:rPr>
          <w:b/>
          <w:u w:val="single"/>
        </w:rPr>
      </w:pPr>
    </w:p>
    <w:p w14:paraId="5EC64B29" w14:textId="77777777" w:rsidR="005132C7" w:rsidRDefault="005132C7" w:rsidP="005132C7">
      <w:pPr>
        <w:rPr>
          <w:b/>
          <w:u w:val="single"/>
        </w:rPr>
      </w:pPr>
      <w:commentRangeStart w:id="29"/>
      <w:r>
        <w:rPr>
          <w:b/>
          <w:u w:val="single"/>
        </w:rPr>
        <w:t>Conclusion</w:t>
      </w:r>
      <w:commentRangeEnd w:id="29"/>
      <w:r w:rsidR="00607CB9">
        <w:rPr>
          <w:rStyle w:val="CommentReference"/>
        </w:rPr>
        <w:commentReference w:id="29"/>
      </w:r>
    </w:p>
    <w:p w14:paraId="783E3B42" w14:textId="77777777" w:rsidR="005132C7" w:rsidRDefault="005132C7" w:rsidP="005132C7">
      <w:r>
        <w:t xml:space="preserve">In addition to the value </w:t>
      </w:r>
      <w:r w:rsidR="000D33A9">
        <w:t xml:space="preserve">of knowing </w:t>
      </w:r>
      <w:r w:rsidR="006F5706">
        <w:t xml:space="preserve">the applications and output of a particular </w:t>
      </w:r>
      <w:r w:rsidR="000D33A9">
        <w:t>sampling method</w:t>
      </w:r>
      <w:r>
        <w:t>, this study will provide NE</w:t>
      </w:r>
      <w:r w:rsidR="000D33A9">
        <w:t xml:space="preserve">ON field scientists, as well as many other microbiologists, a low-cost, standardized process for microbe collection. This is turn </w:t>
      </w:r>
      <w:proofErr w:type="gramStart"/>
      <w:r w:rsidR="000D33A9">
        <w:t>gives</w:t>
      </w:r>
      <w:proofErr w:type="gramEnd"/>
      <w:r w:rsidR="000D33A9">
        <w:t xml:space="preserve"> the scientific community confidence in microbial ecology research and the benefi</w:t>
      </w:r>
      <w:r w:rsidR="006F5706">
        <w:t xml:space="preserve">ts that that research provides: </w:t>
      </w:r>
      <w:r w:rsidR="000D33A9">
        <w:t xml:space="preserve">advances in health and medicine, increased accuracy in predictions of </w:t>
      </w:r>
      <w:r w:rsidR="006F5706">
        <w:t>climate change to an area,</w:t>
      </w:r>
      <w:commentRangeStart w:id="30"/>
      <w:r w:rsidR="006F5706">
        <w:t xml:space="preserve"> etc</w:t>
      </w:r>
      <w:commentRangeEnd w:id="30"/>
      <w:r w:rsidR="005060F1">
        <w:rPr>
          <w:rStyle w:val="CommentReference"/>
        </w:rPr>
        <w:commentReference w:id="30"/>
      </w:r>
      <w:r w:rsidR="000D33A9">
        <w:t>.</w:t>
      </w:r>
    </w:p>
    <w:p w14:paraId="06744B3E" w14:textId="77777777" w:rsidR="0035288F" w:rsidRDefault="0035288F" w:rsidP="005132C7"/>
    <w:sdt>
      <w:sdtPr>
        <w:rPr>
          <w:rFonts w:ascii="Times New Roman" w:eastAsiaTheme="minorHAnsi" w:hAnsi="Times New Roman" w:cs="Times New Roman"/>
          <w:color w:val="auto"/>
          <w:sz w:val="24"/>
          <w:szCs w:val="24"/>
        </w:rPr>
        <w:id w:val="-923646684"/>
        <w:docPartObj>
          <w:docPartGallery w:val="Bibliographies"/>
          <w:docPartUnique/>
        </w:docPartObj>
      </w:sdtPr>
      <w:sdtEndPr>
        <w:rPr>
          <w:b/>
          <w:bCs/>
        </w:rPr>
      </w:sdtEndPr>
      <w:sdtContent>
        <w:p w14:paraId="36772B2B" w14:textId="77777777" w:rsidR="0035288F" w:rsidRDefault="0035288F">
          <w:pPr>
            <w:pStyle w:val="Heading1"/>
          </w:pPr>
          <w:r>
            <w:t>Works Cited</w:t>
          </w:r>
        </w:p>
        <w:p w14:paraId="14BFD974" w14:textId="77777777" w:rsidR="0035288F" w:rsidRPr="0035288F" w:rsidRDefault="0035288F" w:rsidP="0035288F">
          <w:pPr>
            <w:pStyle w:val="Bibliography"/>
            <w:ind w:left="720" w:hanging="720"/>
            <w:rPr>
              <w:i/>
              <w:iCs/>
              <w:noProof/>
            </w:rPr>
          </w:pPr>
          <w:r>
            <w:fldChar w:fldCharType="begin"/>
          </w:r>
          <w:r>
            <w:instrText xml:space="preserve"> BIBLIOGRAPHY </w:instrText>
          </w:r>
          <w:r>
            <w:fldChar w:fldCharType="separate"/>
          </w:r>
          <w:r>
            <w:rPr>
              <w:i/>
              <w:iCs/>
              <w:noProof/>
            </w:rPr>
            <w:t>Protocols &amp; Standardized Methods</w:t>
          </w:r>
          <w:r>
            <w:rPr>
              <w:noProof/>
            </w:rPr>
            <w:t>. (2016). Retrieved from NEON, Inc.: http://www.neonscience.org/science-design/protocols-standardized-methods</w:t>
          </w:r>
        </w:p>
        <w:p w14:paraId="1F05FFE6" w14:textId="77777777" w:rsidR="0035288F" w:rsidRDefault="0035288F" w:rsidP="0035288F">
          <w:r>
            <w:rPr>
              <w:b/>
              <w:bCs/>
            </w:rPr>
            <w:fldChar w:fldCharType="end"/>
          </w:r>
        </w:p>
      </w:sdtContent>
    </w:sdt>
    <w:p w14:paraId="4436DC58" w14:textId="77777777" w:rsidR="0035288F" w:rsidRPr="0035288F" w:rsidRDefault="0035288F" w:rsidP="005132C7">
      <w:pPr>
        <w:rPr>
          <w:b/>
          <w:u w:val="single"/>
        </w:rPr>
      </w:pPr>
    </w:p>
    <w:p w14:paraId="07AFE1E1" w14:textId="77777777" w:rsidR="005132C7" w:rsidRPr="005132C7" w:rsidRDefault="005132C7" w:rsidP="005132C7">
      <w:pPr>
        <w:rPr>
          <w:b/>
          <w:u w:val="single"/>
        </w:rPr>
      </w:pPr>
    </w:p>
    <w:p w14:paraId="01793A47" w14:textId="77777777" w:rsidR="008F3A52" w:rsidRPr="00C50DF3" w:rsidRDefault="008F3A52"/>
    <w:sectPr w:rsidR="008F3A52" w:rsidRPr="00C50D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NEON Default" w:date="2016-06-02T16:44:00Z" w:initials="ND">
    <w:p w14:paraId="22BD587D" w14:textId="77777777" w:rsidR="00607CB9" w:rsidRDefault="00607CB9">
      <w:pPr>
        <w:pStyle w:val="CommentText"/>
      </w:pPr>
      <w:r>
        <w:rPr>
          <w:rStyle w:val="CommentReference"/>
        </w:rPr>
        <w:annotationRef/>
      </w:r>
      <w:r>
        <w:t>Another way to think about the background is that you are introducing a problem that needs to be solved: what is the problem?  You touch on that here, which is good.</w:t>
      </w:r>
    </w:p>
  </w:comment>
  <w:comment w:id="17" w:author="NEON Default" w:date="2016-06-02T16:43:00Z" w:initials="ND">
    <w:p w14:paraId="54F86AB5" w14:textId="77777777" w:rsidR="00607CB9" w:rsidRDefault="00607CB9">
      <w:pPr>
        <w:pStyle w:val="CommentText"/>
      </w:pPr>
      <w:r>
        <w:rPr>
          <w:rStyle w:val="CommentReference"/>
        </w:rPr>
        <w:annotationRef/>
      </w:r>
      <w:r>
        <w:t xml:space="preserve">Could be fleshed out with an introduction to the 2 methods, </w:t>
      </w:r>
      <w:proofErr w:type="spellStart"/>
      <w:r>
        <w:t>metagenomics</w:t>
      </w:r>
      <w:proofErr w:type="spellEnd"/>
      <w:r>
        <w:t xml:space="preserve"> and marker gene sequences. We can discuss more the differences if that’s still murky.</w:t>
      </w:r>
    </w:p>
  </w:comment>
  <w:comment w:id="18" w:author="NEON Default" w:date="2016-06-02T16:48:00Z" w:initials="ND">
    <w:p w14:paraId="5922890B" w14:textId="77777777" w:rsidR="00607CB9" w:rsidRDefault="00607CB9">
      <w:pPr>
        <w:pStyle w:val="CommentText"/>
      </w:pPr>
      <w:r>
        <w:rPr>
          <w:rStyle w:val="CommentReference"/>
        </w:rPr>
        <w:annotationRef/>
      </w:r>
      <w:r>
        <w:t xml:space="preserve">Maybe a little more context is needed here. Can you clarify that some samples are analyzed as replicates of a single plot, but that </w:t>
      </w:r>
      <w:proofErr w:type="spellStart"/>
      <w:r>
        <w:t>metagenomics</w:t>
      </w:r>
      <w:proofErr w:type="spellEnd"/>
      <w:r>
        <w:t xml:space="preserve"> is measured on a composite sample? A figure would be great, if possible.</w:t>
      </w:r>
    </w:p>
  </w:comment>
  <w:comment w:id="19" w:author="NEON Default" w:date="2016-06-02T16:45:00Z" w:initials="ND">
    <w:p w14:paraId="1CF040B7" w14:textId="77777777" w:rsidR="00607CB9" w:rsidRDefault="00607CB9">
      <w:pPr>
        <w:pStyle w:val="CommentText"/>
      </w:pPr>
      <w:r>
        <w:rPr>
          <w:rStyle w:val="CommentReference"/>
        </w:rPr>
        <w:annotationRef/>
      </w:r>
      <w:r>
        <w:t>Can you be more specific? Some things NEON cares a lot about is diversity, you could mention possible effects on taxonomic and functional diversity.</w:t>
      </w:r>
    </w:p>
  </w:comment>
  <w:comment w:id="20" w:author="NEON Default" w:date="2016-06-02T16:57:00Z" w:initials="ND">
    <w:p w14:paraId="47EF7E87" w14:textId="77777777" w:rsidR="00607CB9" w:rsidRDefault="00607CB9">
      <w:pPr>
        <w:pStyle w:val="CommentText"/>
      </w:pPr>
      <w:r>
        <w:rPr>
          <w:rStyle w:val="CommentReference"/>
        </w:rPr>
        <w:annotationRef/>
      </w:r>
      <w:r>
        <w:t>This is the section where you impress the review panel with your mad coding skills and analytical abilities. I mean, there’s only so much money to go around. You are delving through complicated data, creating order in the chaos. And you are automating NEON’s process for retrieving data from a public repository. That’s pretty dang cool.</w:t>
      </w:r>
    </w:p>
  </w:comment>
  <w:comment w:id="25" w:author="NEON Default" w:date="2016-06-02T16:54:00Z" w:initials="ND">
    <w:p w14:paraId="49D5D6E9" w14:textId="77777777" w:rsidR="00607CB9" w:rsidRDefault="00607CB9">
      <w:pPr>
        <w:pStyle w:val="CommentText"/>
      </w:pPr>
      <w:r>
        <w:rPr>
          <w:rStyle w:val="CommentReference"/>
        </w:rPr>
        <w:annotationRef/>
      </w:r>
      <w:r>
        <w:t xml:space="preserve">I think this statement refers to identifying samples from each data set that match? </w:t>
      </w:r>
    </w:p>
  </w:comment>
  <w:comment w:id="28" w:author="NEON Default" w:date="2016-06-02T16:39:00Z" w:initials="ND">
    <w:p w14:paraId="2BA288A1" w14:textId="77777777" w:rsidR="00607CB9" w:rsidRDefault="00607CB9">
      <w:pPr>
        <w:pStyle w:val="CommentText"/>
      </w:pPr>
      <w:r>
        <w:rPr>
          <w:rStyle w:val="CommentReference"/>
        </w:rPr>
        <w:annotationRef/>
      </w:r>
      <w:r>
        <w:t>I suggested in the work plan targeting this to the paper and poster</w:t>
      </w:r>
    </w:p>
  </w:comment>
  <w:comment w:id="29" w:author="NEON Default" w:date="2016-06-02T17:14:00Z" w:initials="ND">
    <w:p w14:paraId="1560561E" w14:textId="77777777" w:rsidR="00607CB9" w:rsidRDefault="00607CB9">
      <w:pPr>
        <w:pStyle w:val="CommentText"/>
      </w:pPr>
      <w:r>
        <w:rPr>
          <w:rStyle w:val="CommentReference"/>
        </w:rPr>
        <w:annotationRef/>
      </w:r>
      <w:r>
        <w:t>Section 6.1</w:t>
      </w:r>
    </w:p>
  </w:comment>
  <w:comment w:id="30" w:author="NEON Default" w:date="2016-06-02T16:59:00Z" w:initials="ND">
    <w:p w14:paraId="2BD47745" w14:textId="77777777" w:rsidR="00607CB9" w:rsidRDefault="00607CB9">
      <w:pPr>
        <w:pStyle w:val="CommentText"/>
      </w:pPr>
      <w:r>
        <w:rPr>
          <w:rStyle w:val="CommentReference"/>
        </w:rPr>
        <w:annotationRef/>
      </w:r>
      <w:r>
        <w:t xml:space="preserve">General rule: avoid ending sentences with </w:t>
      </w:r>
      <w:proofErr w:type="spellStart"/>
      <w:r>
        <w:t>etc</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237C6"/>
    <w:multiLevelType w:val="hybridMultilevel"/>
    <w:tmpl w:val="B3FEA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CC1"/>
    <w:rsid w:val="000D33A9"/>
    <w:rsid w:val="0026296E"/>
    <w:rsid w:val="0027196F"/>
    <w:rsid w:val="0035288F"/>
    <w:rsid w:val="003A3FFA"/>
    <w:rsid w:val="005060F1"/>
    <w:rsid w:val="005132C7"/>
    <w:rsid w:val="00522188"/>
    <w:rsid w:val="00607CB9"/>
    <w:rsid w:val="0064566E"/>
    <w:rsid w:val="006F5706"/>
    <w:rsid w:val="00812CC1"/>
    <w:rsid w:val="008B4047"/>
    <w:rsid w:val="008E617F"/>
    <w:rsid w:val="008F3A52"/>
    <w:rsid w:val="00B02D6D"/>
    <w:rsid w:val="00B86740"/>
    <w:rsid w:val="00BE4E51"/>
    <w:rsid w:val="00C50DF3"/>
    <w:rsid w:val="00C74F00"/>
    <w:rsid w:val="00C92FF5"/>
    <w:rsid w:val="00CA7CD2"/>
    <w:rsid w:val="00D74B47"/>
    <w:rsid w:val="00EA1B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AB4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28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F00"/>
    <w:pPr>
      <w:ind w:left="720"/>
      <w:contextualSpacing/>
    </w:pPr>
  </w:style>
  <w:style w:type="character" w:customStyle="1" w:styleId="Heading1Char">
    <w:name w:val="Heading 1 Char"/>
    <w:basedOn w:val="DefaultParagraphFont"/>
    <w:link w:val="Heading1"/>
    <w:uiPriority w:val="9"/>
    <w:rsid w:val="0035288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5288F"/>
  </w:style>
  <w:style w:type="paragraph" w:styleId="BalloonText">
    <w:name w:val="Balloon Text"/>
    <w:basedOn w:val="Normal"/>
    <w:link w:val="BalloonTextChar"/>
    <w:uiPriority w:val="99"/>
    <w:semiHidden/>
    <w:unhideWhenUsed/>
    <w:rsid w:val="002719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9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27196F"/>
    <w:rPr>
      <w:sz w:val="18"/>
      <w:szCs w:val="18"/>
    </w:rPr>
  </w:style>
  <w:style w:type="paragraph" w:styleId="CommentText">
    <w:name w:val="annotation text"/>
    <w:basedOn w:val="Normal"/>
    <w:link w:val="CommentTextChar"/>
    <w:uiPriority w:val="99"/>
    <w:semiHidden/>
    <w:unhideWhenUsed/>
    <w:rsid w:val="0027196F"/>
    <w:pPr>
      <w:spacing w:line="240" w:lineRule="auto"/>
    </w:pPr>
  </w:style>
  <w:style w:type="character" w:customStyle="1" w:styleId="CommentTextChar">
    <w:name w:val="Comment Text Char"/>
    <w:basedOn w:val="DefaultParagraphFont"/>
    <w:link w:val="CommentText"/>
    <w:uiPriority w:val="99"/>
    <w:semiHidden/>
    <w:rsid w:val="0027196F"/>
  </w:style>
  <w:style w:type="paragraph" w:styleId="CommentSubject">
    <w:name w:val="annotation subject"/>
    <w:basedOn w:val="CommentText"/>
    <w:next w:val="CommentText"/>
    <w:link w:val="CommentSubjectChar"/>
    <w:uiPriority w:val="99"/>
    <w:semiHidden/>
    <w:unhideWhenUsed/>
    <w:rsid w:val="0027196F"/>
    <w:rPr>
      <w:b/>
      <w:bCs/>
      <w:sz w:val="20"/>
      <w:szCs w:val="20"/>
    </w:rPr>
  </w:style>
  <w:style w:type="character" w:customStyle="1" w:styleId="CommentSubjectChar">
    <w:name w:val="Comment Subject Char"/>
    <w:basedOn w:val="CommentTextChar"/>
    <w:link w:val="CommentSubject"/>
    <w:uiPriority w:val="99"/>
    <w:semiHidden/>
    <w:rsid w:val="0027196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28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F00"/>
    <w:pPr>
      <w:ind w:left="720"/>
      <w:contextualSpacing/>
    </w:pPr>
  </w:style>
  <w:style w:type="character" w:customStyle="1" w:styleId="Heading1Char">
    <w:name w:val="Heading 1 Char"/>
    <w:basedOn w:val="DefaultParagraphFont"/>
    <w:link w:val="Heading1"/>
    <w:uiPriority w:val="9"/>
    <w:rsid w:val="0035288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5288F"/>
  </w:style>
  <w:style w:type="paragraph" w:styleId="BalloonText">
    <w:name w:val="Balloon Text"/>
    <w:basedOn w:val="Normal"/>
    <w:link w:val="BalloonTextChar"/>
    <w:uiPriority w:val="99"/>
    <w:semiHidden/>
    <w:unhideWhenUsed/>
    <w:rsid w:val="002719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9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27196F"/>
    <w:rPr>
      <w:sz w:val="18"/>
      <w:szCs w:val="18"/>
    </w:rPr>
  </w:style>
  <w:style w:type="paragraph" w:styleId="CommentText">
    <w:name w:val="annotation text"/>
    <w:basedOn w:val="Normal"/>
    <w:link w:val="CommentTextChar"/>
    <w:uiPriority w:val="99"/>
    <w:semiHidden/>
    <w:unhideWhenUsed/>
    <w:rsid w:val="0027196F"/>
    <w:pPr>
      <w:spacing w:line="240" w:lineRule="auto"/>
    </w:pPr>
  </w:style>
  <w:style w:type="character" w:customStyle="1" w:styleId="CommentTextChar">
    <w:name w:val="Comment Text Char"/>
    <w:basedOn w:val="DefaultParagraphFont"/>
    <w:link w:val="CommentText"/>
    <w:uiPriority w:val="99"/>
    <w:semiHidden/>
    <w:rsid w:val="0027196F"/>
  </w:style>
  <w:style w:type="paragraph" w:styleId="CommentSubject">
    <w:name w:val="annotation subject"/>
    <w:basedOn w:val="CommentText"/>
    <w:next w:val="CommentText"/>
    <w:link w:val="CommentSubjectChar"/>
    <w:uiPriority w:val="99"/>
    <w:semiHidden/>
    <w:unhideWhenUsed/>
    <w:rsid w:val="0027196F"/>
    <w:rPr>
      <w:b/>
      <w:bCs/>
      <w:sz w:val="20"/>
      <w:szCs w:val="20"/>
    </w:rPr>
  </w:style>
  <w:style w:type="character" w:customStyle="1" w:styleId="CommentSubjectChar">
    <w:name w:val="Comment Subject Char"/>
    <w:basedOn w:val="CommentTextChar"/>
    <w:link w:val="CommentSubject"/>
    <w:uiPriority w:val="99"/>
    <w:semiHidden/>
    <w:rsid w:val="002719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921008">
      <w:bodyDiv w:val="1"/>
      <w:marLeft w:val="0"/>
      <w:marRight w:val="0"/>
      <w:marTop w:val="0"/>
      <w:marBottom w:val="0"/>
      <w:divBdr>
        <w:top w:val="none" w:sz="0" w:space="0" w:color="auto"/>
        <w:left w:val="none" w:sz="0" w:space="0" w:color="auto"/>
        <w:bottom w:val="none" w:sz="0" w:space="0" w:color="auto"/>
        <w:right w:val="none" w:sz="0" w:space="0" w:color="auto"/>
      </w:divBdr>
    </w:div>
    <w:div w:id="658384961">
      <w:bodyDiv w:val="1"/>
      <w:marLeft w:val="0"/>
      <w:marRight w:val="0"/>
      <w:marTop w:val="0"/>
      <w:marBottom w:val="0"/>
      <w:divBdr>
        <w:top w:val="none" w:sz="0" w:space="0" w:color="auto"/>
        <w:left w:val="none" w:sz="0" w:space="0" w:color="auto"/>
        <w:bottom w:val="none" w:sz="0" w:space="0" w:color="auto"/>
        <w:right w:val="none" w:sz="0" w:space="0" w:color="auto"/>
      </w:divBdr>
    </w:div>
    <w:div w:id="726538413">
      <w:bodyDiv w:val="1"/>
      <w:marLeft w:val="0"/>
      <w:marRight w:val="0"/>
      <w:marTop w:val="0"/>
      <w:marBottom w:val="0"/>
      <w:divBdr>
        <w:top w:val="none" w:sz="0" w:space="0" w:color="auto"/>
        <w:left w:val="none" w:sz="0" w:space="0" w:color="auto"/>
        <w:bottom w:val="none" w:sz="0" w:space="0" w:color="auto"/>
        <w:right w:val="none" w:sz="0" w:space="0" w:color="auto"/>
      </w:divBdr>
    </w:div>
    <w:div w:id="99919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Pro16</b:Tag>
    <b:SourceType>InternetSite</b:SourceType>
    <b:Guid>{9956CC06-5878-4A08-A2E6-217D1D6171F9}</b:Guid>
    <b:Title>Protocols &amp; Standardized Methods</b:Title>
    <b:Year>2016</b:Year>
    <b:InternetSiteTitle>NEON, Inc.</b:InternetSiteTitle>
    <b:URL>http://www.neonscience.org/science-design/protocols-standardized-methods</b:URL>
    <b:RefOrder>1</b:RefOrder>
  </b:Source>
</b:Sources>
</file>

<file path=customXml/itemProps1.xml><?xml version="1.0" encoding="utf-8"?>
<ds:datastoreItem xmlns:ds="http://schemas.openxmlformats.org/officeDocument/2006/customXml" ds:itemID="{6DE284AD-B999-4646-9977-4131444A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554</Words>
  <Characters>3159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Marie Janz</dc:creator>
  <cp:keywords/>
  <dc:description/>
  <cp:lastModifiedBy>NEON Default</cp:lastModifiedBy>
  <cp:revision>3</cp:revision>
  <dcterms:created xsi:type="dcterms:W3CDTF">2016-06-02T23:01:00Z</dcterms:created>
  <dcterms:modified xsi:type="dcterms:W3CDTF">2016-06-02T23:21:00Z</dcterms:modified>
</cp:coreProperties>
</file>